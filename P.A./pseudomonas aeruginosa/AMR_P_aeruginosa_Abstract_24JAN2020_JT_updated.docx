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14B3" w:rsidRDefault="0091691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Projecting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impact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on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antibiotic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resistance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b/>
          <w:i/>
          <w:color w:val="000000"/>
          <w:sz w:val="21"/>
          <w:szCs w:val="21"/>
        </w:rPr>
        <w:t>Pseudomonas</w:t>
      </w:r>
      <w:proofErr w:type="spellEnd"/>
      <w:r>
        <w:rPr>
          <w:rFonts w:ascii="Arial" w:eastAsia="Arial" w:hAnsi="Arial" w:cs="Arial"/>
          <w:b/>
          <w:i/>
          <w:color w:val="000000"/>
          <w:sz w:val="21"/>
          <w:szCs w:val="21"/>
        </w:rPr>
        <w:t> </w:t>
      </w:r>
      <w:proofErr w:type="spellStart"/>
      <w:r>
        <w:rPr>
          <w:rFonts w:ascii="Arial" w:eastAsia="Arial" w:hAnsi="Arial" w:cs="Arial"/>
          <w:b/>
          <w:i/>
          <w:color w:val="000000"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bacteremia</w:t>
      </w:r>
      <w:proofErr w:type="spellEnd"/>
    </w:p>
    <w:p w14:paraId="00000002" w14:textId="77777777" w:rsidR="00D014B3" w:rsidRDefault="00D014B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000003" w14:textId="77777777" w:rsidR="00D014B3" w:rsidRDefault="0091691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Jeffrey P. Townsend, Yiziying Chen, Amber Tang, </w:t>
      </w:r>
      <w:proofErr w:type="spellStart"/>
      <w:r>
        <w:rPr>
          <w:rFonts w:ascii="Arial" w:eastAsia="Arial" w:hAnsi="Arial" w:cs="Arial"/>
          <w:sz w:val="21"/>
          <w:szCs w:val="21"/>
        </w:rPr>
        <w:t>Abhishek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Pandey</w:t>
      </w:r>
      <w:proofErr w:type="spellEnd"/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Eric Foster, </w:t>
      </w:r>
      <w:r>
        <w:rPr>
          <w:rFonts w:ascii="Arial" w:eastAsia="Arial" w:hAnsi="Arial" w:cs="Arial"/>
          <w:color w:val="000000"/>
          <w:sz w:val="21"/>
          <w:szCs w:val="21"/>
        </w:rPr>
        <w:t>Dilip</w:t>
      </w:r>
      <w:r>
        <w:rPr>
          <w:rFonts w:ascii="Arial" w:eastAsia="Arial" w:hAnsi="Arial" w:cs="Arial"/>
          <w:sz w:val="21"/>
          <w:szCs w:val="21"/>
        </w:rPr>
        <w:t> 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Nathwani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 xml:space="preserve">Eric </w:t>
      </w:r>
      <w:proofErr w:type="spellStart"/>
      <w:r>
        <w:rPr>
          <w:rFonts w:ascii="Arial" w:eastAsia="Arial" w:hAnsi="Arial" w:cs="Arial"/>
          <w:sz w:val="21"/>
          <w:szCs w:val="21"/>
        </w:rPr>
        <w:t>Sarpong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Vimalanand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Prabhu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Sanjay </w:t>
      </w:r>
      <w:proofErr w:type="spellStart"/>
      <w:r>
        <w:rPr>
          <w:rFonts w:ascii="Arial" w:eastAsia="Arial" w:hAnsi="Arial" w:cs="Arial"/>
          <w:sz w:val="21"/>
          <w:szCs w:val="21"/>
        </w:rPr>
        <w:t>Merchant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Shikha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Surati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color w:val="000000"/>
          <w:sz w:val="21"/>
          <w:szCs w:val="21"/>
        </w:rPr>
        <w:t>Meagan C. 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Fitzpatrick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 Alison P. Galvani</w:t>
      </w:r>
    </w:p>
    <w:p w14:paraId="00000004" w14:textId="77777777" w:rsidR="00D014B3" w:rsidRDefault="00D014B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1"/>
          <w:szCs w:val="21"/>
        </w:rPr>
      </w:pPr>
    </w:p>
    <w:p w14:paraId="00000005" w14:textId="2684DA0E" w:rsidR="00D014B3" w:rsidRDefault="00916915">
      <w:pPr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</w:rPr>
        <w:t xml:space="preserve">Background: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Rising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levels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(CR)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pressing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public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health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concern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United States.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Therapeutic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alternatives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limited. Implementation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</w:t>
      </w:r>
      <w:r>
        <w:rPr>
          <w:rFonts w:ascii="Arial" w:eastAsia="Arial" w:hAnsi="Arial" w:cs="Arial"/>
          <w:sz w:val="21"/>
          <w:szCs w:val="21"/>
        </w:rPr>
        <w:t>ntimicrobial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stewardship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programs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(AMSP) </w:t>
      </w:r>
      <w:del w:id="0" w:author="Merchant, Sanjay" w:date="2020-01-21T11:07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 xml:space="preserve">on inappropriate prescription </w:delText>
        </w:r>
      </w:del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help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reduce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inappropriate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antibiotic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use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thereby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minimize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selection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pressure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Formulary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one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strategy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used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by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AMSP.</w:t>
      </w:r>
      <w:ins w:id="1" w:author="Townsend, Jeffrey" w:date="2020-01-24T10:12:00Z">
        <w:r w:rsidR="00DA3624">
          <w:rPr>
            <w:rFonts w:ascii="Arial" w:eastAsia="Arial" w:hAnsi="Arial" w:cs="Arial"/>
            <w:sz w:val="21"/>
            <w:szCs w:val="21"/>
            <w:highlight w:val="white"/>
          </w:rPr>
          <w:t xml:space="preserve"> </w:t>
        </w:r>
      </w:ins>
      <w:r>
        <w:rPr>
          <w:rFonts w:ascii="Arial" w:eastAsia="Arial" w:hAnsi="Arial" w:cs="Arial"/>
          <w:sz w:val="21"/>
          <w:szCs w:val="21"/>
          <w:highlight w:val="white"/>
        </w:rPr>
        <w:t xml:space="preserve">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this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study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evaluate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impact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timely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use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would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have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among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patients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infected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with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Pseudomonas</w:t>
      </w:r>
      <w:proofErr w:type="spellEnd"/>
      <w:r>
        <w:rPr>
          <w:rFonts w:ascii="Arial" w:eastAsia="Arial" w:hAnsi="Arial" w:cs="Arial"/>
          <w:i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US.</w:t>
      </w:r>
    </w:p>
    <w:p w14:paraId="00000006" w14:textId="47DEF78F" w:rsidR="00D014B3" w:rsidRDefault="00916915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Materials/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methods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developed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Malthusian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population-genetic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model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selection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Increases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CR</w:t>
      </w:r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were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modeled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</w:rPr>
        <w:t>consequence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commentRangeStart w:id="2"/>
      <w:proofErr w:type="spellStart"/>
      <w:r>
        <w:rPr>
          <w:rFonts w:ascii="Arial" w:eastAsia="Arial" w:hAnsi="Arial" w:cs="Arial"/>
          <w:sz w:val="21"/>
          <w:szCs w:val="21"/>
        </w:rPr>
        <w:t>inappropriate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prescription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commentRangeEnd w:id="2"/>
      <w:r>
        <w:rPr>
          <w:rStyle w:val="CommentReference"/>
        </w:rPr>
        <w:commentReference w:id="2"/>
      </w:r>
      <w:proofErr w:type="spellStart"/>
      <w:ins w:id="3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>from</w:t>
        </w:r>
      </w:ins>
      <w:proofErr w:type="spellEnd"/>
      <w:ins w:id="4" w:author="Chen, Yiziying" w:date="2020-01-24T10:31:00Z"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</w:ins>
      <w:ins w:id="5" w:author="Chen, Yiziying" w:date="2020-01-24T11:29:00Z">
        <w:r w:rsidR="00B4136D">
          <w:rPr>
            <w:rFonts w:ascii="Arial" w:eastAsia="Arial" w:hAnsi="Arial" w:cs="Arial"/>
            <w:sz w:val="21"/>
            <w:szCs w:val="21"/>
          </w:rPr>
          <w:t xml:space="preserve">a </w:t>
        </w:r>
        <w:proofErr w:type="spellStart"/>
        <w:r w:rsidR="00B4136D">
          <w:rPr>
            <w:rFonts w:ascii="Arial" w:eastAsia="Arial" w:hAnsi="Arial" w:cs="Arial"/>
            <w:sz w:val="21"/>
            <w:szCs w:val="21"/>
          </w:rPr>
          <w:t>retrospective</w:t>
        </w:r>
        <w:proofErr w:type="spellEnd"/>
        <w:r w:rsidR="00B4136D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B4136D">
          <w:rPr>
            <w:rFonts w:ascii="Arial" w:eastAsia="Arial" w:hAnsi="Arial" w:cs="Arial"/>
            <w:sz w:val="21"/>
            <w:szCs w:val="21"/>
          </w:rPr>
          <w:t>cohort</w:t>
        </w:r>
        <w:proofErr w:type="spellEnd"/>
        <w:r w:rsidR="00B4136D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B4136D">
          <w:rPr>
            <w:rFonts w:ascii="Arial" w:eastAsia="Arial" w:hAnsi="Arial" w:cs="Arial"/>
            <w:sz w:val="21"/>
            <w:szCs w:val="21"/>
          </w:rPr>
          <w:t>study</w:t>
        </w:r>
      </w:ins>
      <w:proofErr w:type="spellEnd"/>
      <w:ins w:id="6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of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the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inappropriate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emp</w:t>
        </w:r>
      </w:ins>
      <w:ins w:id="7" w:author="Chen, Yiziying" w:date="2020-01-24T10:34:00Z">
        <w:r w:rsidR="00030CD3">
          <w:rPr>
            <w:rFonts w:ascii="Arial" w:eastAsia="Arial" w:hAnsi="Arial" w:cs="Arial"/>
            <w:sz w:val="21"/>
            <w:szCs w:val="21"/>
          </w:rPr>
          <w:t>i</w:t>
        </w:r>
      </w:ins>
      <w:ins w:id="8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>r</w:t>
        </w:r>
      </w:ins>
      <w:ins w:id="9" w:author="Chen, Yiziying" w:date="2020-01-24T10:34:00Z">
        <w:r w:rsidR="00030CD3">
          <w:rPr>
            <w:rFonts w:ascii="Arial" w:eastAsia="Arial" w:hAnsi="Arial" w:cs="Arial"/>
            <w:sz w:val="21"/>
            <w:szCs w:val="21"/>
          </w:rPr>
          <w:t>i</w:t>
        </w:r>
      </w:ins>
      <w:ins w:id="10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>c</w:t>
        </w:r>
        <w:proofErr w:type="spellEnd"/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030CD3">
          <w:rPr>
            <w:rFonts w:ascii="Arial" w:eastAsia="Arial" w:hAnsi="Arial" w:cs="Arial"/>
            <w:sz w:val="21"/>
            <w:szCs w:val="21"/>
          </w:rPr>
          <w:t>treatment</w:t>
        </w:r>
      </w:ins>
      <w:proofErr w:type="spellEnd"/>
      <w:ins w:id="11" w:author="Chen, Yiziying" w:date="2020-01-24T10:33:00Z">
        <w:r w:rsidR="00030CD3">
          <w:rPr>
            <w:rFonts w:ascii="Arial" w:eastAsia="Arial" w:hAnsi="Arial" w:cs="Arial"/>
            <w:sz w:val="21"/>
            <w:szCs w:val="21"/>
          </w:rPr>
          <w:t xml:space="preserve"> (</w:t>
        </w:r>
        <w:proofErr w:type="spellStart"/>
        <w:r w:rsidR="00030CD3" w:rsidRPr="00030CD3">
          <w:rPr>
            <w:rFonts w:ascii="Arial" w:eastAsia="Arial" w:hAnsi="Arial" w:cs="Arial"/>
            <w:sz w:val="21"/>
            <w:szCs w:val="21"/>
          </w:rPr>
          <w:t>Zilberberg</w:t>
        </w:r>
        <w:proofErr w:type="spellEnd"/>
        <w:r w:rsidR="00030CD3" w:rsidRPr="00030CD3">
          <w:rPr>
            <w:rFonts w:ascii="Arial" w:eastAsia="Arial" w:hAnsi="Arial" w:cs="Arial"/>
            <w:sz w:val="21"/>
            <w:szCs w:val="21"/>
          </w:rPr>
          <w:t xml:space="preserve"> et al. 2017</w:t>
        </w:r>
        <w:r w:rsidR="00030CD3">
          <w:rPr>
            <w:rFonts w:ascii="Arial" w:eastAsia="Arial" w:hAnsi="Arial" w:cs="Arial"/>
            <w:sz w:val="21"/>
            <w:szCs w:val="21"/>
          </w:rPr>
          <w:t>)</w:t>
        </w:r>
      </w:ins>
      <w:ins w:id="12" w:author="Chen, Yiziying" w:date="2020-01-24T10:32:00Z">
        <w:r w:rsidR="00030CD3">
          <w:rPr>
            <w:rFonts w:ascii="Arial" w:eastAsia="Arial" w:hAnsi="Arial" w:cs="Arial"/>
            <w:sz w:val="21"/>
            <w:szCs w:val="21"/>
          </w:rPr>
          <w:t xml:space="preserve"> </w:t>
        </w:r>
      </w:ins>
      <w:commentRangeStart w:id="13"/>
      <w:proofErr w:type="spellStart"/>
      <w:r>
        <w:rPr>
          <w:rFonts w:ascii="Arial" w:eastAsia="Arial" w:hAnsi="Arial" w:cs="Arial"/>
          <w:sz w:val="21"/>
          <w:szCs w:val="21"/>
        </w:rPr>
        <w:t>and</w:t>
      </w:r>
      <w:commentRangeEnd w:id="13"/>
      <w:proofErr w:type="spellEnd"/>
      <w:r w:rsidR="00030CD3">
        <w:rPr>
          <w:rStyle w:val="CommentReference"/>
        </w:rPr>
        <w:commentReference w:id="13"/>
      </w:r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projections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were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based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on </w:t>
      </w:r>
      <w:proofErr w:type="spellStart"/>
      <w:r>
        <w:rPr>
          <w:rFonts w:ascii="Arial" w:eastAsia="Arial" w:hAnsi="Arial" w:cs="Arial"/>
          <w:sz w:val="21"/>
          <w:szCs w:val="21"/>
        </w:rPr>
        <w:t>historical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resistance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and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yearly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consumption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associated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with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 xml:space="preserve">P.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projected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peak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 xml:space="preserve">P. 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and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cumulative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</w:rPr>
        <w:t>cases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from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2020–2040.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scenarios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without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those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which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usage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was </w:t>
      </w:r>
      <w:proofErr w:type="spellStart"/>
      <w:r>
        <w:rPr>
          <w:rFonts w:ascii="Arial" w:eastAsia="Arial" w:hAnsi="Arial" w:cs="Arial"/>
          <w:sz w:val="21"/>
          <w:szCs w:val="21"/>
        </w:rPr>
        <w:t>decreased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linearly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51.7%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levels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at </w:t>
      </w:r>
      <w:proofErr w:type="spellStart"/>
      <w:r>
        <w:rPr>
          <w:rFonts w:ascii="Arial" w:eastAsia="Arial" w:hAnsi="Arial" w:cs="Arial"/>
          <w:sz w:val="21"/>
          <w:szCs w:val="21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as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achieved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previous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AMSP </w:t>
      </w:r>
      <w:commentRangeStart w:id="14"/>
      <w:r>
        <w:rPr>
          <w:rFonts w:ascii="Arial" w:eastAsia="Arial" w:hAnsi="Arial" w:cs="Arial"/>
          <w:sz w:val="21"/>
          <w:szCs w:val="21"/>
          <w:highlight w:val="white"/>
        </w:rPr>
        <w:t xml:space="preserve">(Van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Hollebeke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et al. 2016)</w:t>
      </w:r>
      <w:commentRangeEnd w:id="14"/>
      <w:r>
        <w:commentReference w:id="14"/>
      </w:r>
      <w:r>
        <w:rPr>
          <w:rFonts w:ascii="Arial" w:eastAsia="Arial" w:hAnsi="Arial" w:cs="Arial"/>
          <w:sz w:val="21"/>
          <w:szCs w:val="21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with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5-year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rollouts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starting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2020 (</w:t>
      </w:r>
      <w:proofErr w:type="spellStart"/>
      <w:r>
        <w:rPr>
          <w:rFonts w:ascii="Arial" w:eastAsia="Arial" w:hAnsi="Arial" w:cs="Arial"/>
          <w:sz w:val="21"/>
          <w:szCs w:val="21"/>
        </w:rPr>
        <w:t>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) </w:t>
      </w:r>
      <w:proofErr w:type="spellStart"/>
      <w:r>
        <w:rPr>
          <w:rFonts w:ascii="Arial" w:eastAsia="Arial" w:hAnsi="Arial" w:cs="Arial"/>
          <w:sz w:val="21"/>
          <w:szCs w:val="21"/>
        </w:rPr>
        <w:t>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2030 (</w:t>
      </w:r>
      <w:proofErr w:type="spellStart"/>
      <w:r>
        <w:rPr>
          <w:rFonts w:ascii="Arial" w:eastAsia="Arial" w:hAnsi="Arial" w:cs="Arial"/>
          <w:sz w:val="21"/>
          <w:szCs w:val="21"/>
        </w:rPr>
        <w:t>late</w:t>
      </w:r>
      <w:proofErr w:type="spellEnd"/>
      <w:r>
        <w:rPr>
          <w:rFonts w:ascii="Arial" w:eastAsia="Arial" w:hAnsi="Arial" w:cs="Arial"/>
          <w:sz w:val="21"/>
          <w:szCs w:val="21"/>
        </w:rPr>
        <w:t>).</w:t>
      </w:r>
    </w:p>
    <w:p w14:paraId="00000007" w14:textId="1FE6897A" w:rsidR="00D014B3" w:rsidRDefault="00916915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Results</w:t>
      </w:r>
      <w:proofErr w:type="spellEnd"/>
      <w:r>
        <w:rPr>
          <w:rFonts w:ascii="Arial" w:eastAsia="Arial" w:hAnsi="Arial" w:cs="Arial"/>
          <w:b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Early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mitigates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that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ascend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high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ins w:id="15" w:author="Chen, Yiziying" w:date="2020-01-24T11:41:00Z">
        <w:r w:rsidR="008F5AF5">
          <w:rPr>
            <w:rFonts w:ascii="Arial" w:eastAsia="Arial" w:hAnsi="Arial" w:cs="Arial"/>
            <w:sz w:val="21"/>
            <w:szCs w:val="21"/>
            <w:highlight w:val="white"/>
          </w:rPr>
          <w:t>28—45</w:t>
        </w:r>
      </w:ins>
      <w:del w:id="16" w:author="Chen, Yiziying" w:date="2020-01-24T11:41:00Z">
        <w:r w:rsidDel="008F5AF5">
          <w:rPr>
            <w:rFonts w:ascii="Arial" w:eastAsia="Arial" w:hAnsi="Arial" w:cs="Arial"/>
            <w:sz w:val="21"/>
            <w:szCs w:val="21"/>
            <w:highlight w:val="white"/>
          </w:rPr>
          <w:delText>36.4</w:delText>
        </w:r>
      </w:del>
      <w:r>
        <w:rPr>
          <w:rFonts w:ascii="Arial" w:eastAsia="Arial" w:hAnsi="Arial" w:cs="Arial"/>
          <w:sz w:val="21"/>
          <w:szCs w:val="21"/>
          <w:highlight w:val="white"/>
        </w:rPr>
        <w:t xml:space="preserve">% in 2020,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with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that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would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allow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peak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high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ins w:id="17" w:author="Chen, Yiziying" w:date="2020-01-24T11:41:00Z">
        <w:r w:rsidR="008F5AF5">
          <w:rPr>
            <w:rFonts w:ascii="Arial" w:eastAsia="Arial" w:hAnsi="Arial" w:cs="Arial"/>
            <w:sz w:val="21"/>
            <w:szCs w:val="21"/>
            <w:highlight w:val="white"/>
          </w:rPr>
          <w:t>59—75</w:t>
        </w:r>
      </w:ins>
      <w:del w:id="18" w:author="Chen, Yiziying" w:date="2020-01-24T11:41:00Z">
        <w:r w:rsidDel="008F5AF5">
          <w:rPr>
            <w:rFonts w:ascii="Arial" w:eastAsia="Arial" w:hAnsi="Arial" w:cs="Arial"/>
            <w:sz w:val="21"/>
            <w:szCs w:val="21"/>
            <w:highlight w:val="white"/>
          </w:rPr>
          <w:delText>67.4</w:delText>
        </w:r>
      </w:del>
      <w:r>
        <w:rPr>
          <w:rFonts w:ascii="Arial" w:eastAsia="Arial" w:hAnsi="Arial" w:cs="Arial"/>
          <w:sz w:val="21"/>
          <w:szCs w:val="21"/>
          <w:highlight w:val="white"/>
        </w:rPr>
        <w:t xml:space="preserve">%.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yields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greater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decrease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number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del w:id="19" w:author="Merchant, Sanjay" w:date="2020-01-21T11:09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 xml:space="preserve">resistance </w:delText>
        </w:r>
      </w:del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per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year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early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, but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higher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yield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does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not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compensate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increase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early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nor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higher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final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</w:rPr>
        <w:t>By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2040, </w:t>
      </w:r>
      <w:proofErr w:type="spellStart"/>
      <w:r>
        <w:rPr>
          <w:rFonts w:ascii="Arial" w:eastAsia="Arial" w:hAnsi="Arial" w:cs="Arial"/>
          <w:sz w:val="21"/>
          <w:szCs w:val="21"/>
        </w:rPr>
        <w:t>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could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prevent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3</w:t>
      </w:r>
      <w:ins w:id="20" w:author="Chen, Yiziying" w:date="2020-01-24T11:42:00Z">
        <w:r w:rsidR="008F5AF5">
          <w:rPr>
            <w:rFonts w:ascii="Arial" w:eastAsia="Arial" w:hAnsi="Arial" w:cs="Arial"/>
            <w:sz w:val="21"/>
            <w:szCs w:val="21"/>
          </w:rPr>
          <w:t>0</w:t>
        </w:r>
      </w:ins>
      <w:bookmarkStart w:id="21" w:name="_GoBack"/>
      <w:bookmarkEnd w:id="21"/>
      <w:del w:id="22" w:author="Chen, Yiziying" w:date="2020-01-24T11:42:00Z">
        <w:r w:rsidDel="008F5AF5">
          <w:rPr>
            <w:rFonts w:ascii="Arial" w:eastAsia="Arial" w:hAnsi="Arial" w:cs="Arial"/>
            <w:sz w:val="21"/>
            <w:szCs w:val="21"/>
          </w:rPr>
          <w:delText>2</w:delText>
        </w:r>
      </w:del>
      <w:r>
        <w:rPr>
          <w:rFonts w:ascii="Arial" w:eastAsia="Arial" w:hAnsi="Arial" w:cs="Arial"/>
          <w:sz w:val="21"/>
          <w:szCs w:val="21"/>
        </w:rPr>
        <w:t xml:space="preserve">,000 CR </w:t>
      </w:r>
      <w:proofErr w:type="spellStart"/>
      <w:r>
        <w:rPr>
          <w:rFonts w:ascii="Arial" w:eastAsia="Arial" w:hAnsi="Arial" w:cs="Arial"/>
          <w:sz w:val="21"/>
          <w:szCs w:val="21"/>
        </w:rPr>
        <w:t>cases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i/>
          <w:sz w:val="21"/>
          <w:szCs w:val="21"/>
        </w:rPr>
        <w:t>P. </w:t>
      </w:r>
      <w:proofErr w:type="spellStart"/>
      <w:r>
        <w:rPr>
          <w:rFonts w:ascii="Arial" w:eastAsia="Arial" w:hAnsi="Arial" w:cs="Arial"/>
          <w:i/>
          <w:sz w:val="21"/>
          <w:szCs w:val="21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compared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1</w:t>
      </w:r>
      <w:ins w:id="23" w:author="Chen, Yiziying" w:date="2020-01-24T11:41:00Z">
        <w:r w:rsidR="008F5AF5">
          <w:rPr>
            <w:rFonts w:ascii="Arial" w:eastAsia="Arial" w:hAnsi="Arial" w:cs="Arial"/>
            <w:sz w:val="21"/>
            <w:szCs w:val="21"/>
          </w:rPr>
          <w:t>5</w:t>
        </w:r>
      </w:ins>
      <w:del w:id="24" w:author="Chen, Yiziying" w:date="2020-01-24T11:41:00Z">
        <w:r w:rsidDel="008F5AF5">
          <w:rPr>
            <w:rFonts w:ascii="Arial" w:eastAsia="Arial" w:hAnsi="Arial" w:cs="Arial"/>
            <w:sz w:val="21"/>
            <w:szCs w:val="21"/>
          </w:rPr>
          <w:delText>7</w:delText>
        </w:r>
      </w:del>
      <w:r>
        <w:rPr>
          <w:rFonts w:ascii="Arial" w:eastAsia="Arial" w:hAnsi="Arial" w:cs="Arial"/>
          <w:sz w:val="21"/>
          <w:szCs w:val="21"/>
        </w:rPr>
        <w:t>,</w:t>
      </w:r>
      <w:ins w:id="25" w:author="Chen, Yiziying" w:date="2020-01-24T11:41:00Z">
        <w:r w:rsidR="008F5AF5">
          <w:rPr>
            <w:rFonts w:ascii="Arial" w:eastAsia="Arial" w:hAnsi="Arial" w:cs="Arial"/>
            <w:sz w:val="21"/>
            <w:szCs w:val="21"/>
          </w:rPr>
          <w:t>8</w:t>
        </w:r>
      </w:ins>
      <w:del w:id="26" w:author="Chen, Yiziying" w:date="2020-01-24T11:41:00Z">
        <w:r w:rsidDel="008F5AF5">
          <w:rPr>
            <w:rFonts w:ascii="Arial" w:eastAsia="Arial" w:hAnsi="Arial" w:cs="Arial"/>
            <w:sz w:val="21"/>
            <w:szCs w:val="21"/>
          </w:rPr>
          <w:delText>0</w:delText>
        </w:r>
      </w:del>
      <w:r>
        <w:rPr>
          <w:rFonts w:ascii="Arial" w:eastAsia="Arial" w:hAnsi="Arial" w:cs="Arial"/>
          <w:sz w:val="21"/>
          <w:szCs w:val="21"/>
        </w:rPr>
        <w:t xml:space="preserve">00 </w:t>
      </w:r>
      <w:proofErr w:type="spellStart"/>
      <w:r>
        <w:rPr>
          <w:rFonts w:ascii="Arial" w:eastAsia="Arial" w:hAnsi="Arial" w:cs="Arial"/>
          <w:sz w:val="21"/>
          <w:szCs w:val="21"/>
        </w:rPr>
        <w:t>prevented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late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implementation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00000008" w14:textId="7FF60742" w:rsidR="00D014B3" w:rsidRDefault="00916915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Conclusions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We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demonstrate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that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timely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consumption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could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markedly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reduce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future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del w:id="27" w:author="Merchant, Sanjay" w:date="2020-01-21T11:09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>carbapenem resistance</w:delText>
        </w:r>
      </w:del>
      <w:r>
        <w:rPr>
          <w:rFonts w:ascii="Arial" w:eastAsia="Arial" w:hAnsi="Arial" w:cs="Arial"/>
          <w:sz w:val="21"/>
          <w:szCs w:val="21"/>
          <w:highlight w:val="white"/>
        </w:rPr>
        <w:t xml:space="preserve">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bacteremia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patients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infected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by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i/>
          <w:sz w:val="21"/>
          <w:szCs w:val="21"/>
          <w:highlight w:val="white"/>
        </w:rPr>
        <w:t>P. </w:t>
      </w:r>
      <w:proofErr w:type="spellStart"/>
      <w:r>
        <w:rPr>
          <w:rFonts w:ascii="Arial" w:eastAsia="Arial" w:hAnsi="Arial" w:cs="Arial"/>
          <w:i/>
          <w:sz w:val="21"/>
          <w:szCs w:val="21"/>
          <w:highlight w:val="white"/>
        </w:rPr>
        <w:t>aeruginosa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. High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frequencies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are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likely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to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evolve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in </w:t>
      </w:r>
      <w:r>
        <w:rPr>
          <w:rFonts w:ascii="Arial" w:eastAsia="Arial" w:hAnsi="Arial" w:cs="Arial"/>
          <w:i/>
          <w:sz w:val="21"/>
          <w:szCs w:val="21"/>
          <w:highlight w:val="white"/>
        </w:rPr>
        <w:t>P. </w:t>
      </w:r>
      <w:proofErr w:type="spellStart"/>
      <w:r>
        <w:rPr>
          <w:rFonts w:ascii="Arial" w:eastAsia="Arial" w:hAnsi="Arial" w:cs="Arial"/>
          <w:i/>
          <w:sz w:val="21"/>
          <w:szCs w:val="21"/>
          <w:highlight w:val="white"/>
        </w:rPr>
        <w:t>aeru</w:t>
      </w:r>
      <w:r>
        <w:rPr>
          <w:rFonts w:ascii="Arial" w:eastAsia="Arial" w:hAnsi="Arial" w:cs="Arial"/>
          <w:i/>
          <w:sz w:val="21"/>
          <w:szCs w:val="21"/>
        </w:rPr>
        <w:t>ginosa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even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under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. </w:t>
      </w:r>
      <w:proofErr w:type="spellStart"/>
      <w:r>
        <w:rPr>
          <w:rFonts w:ascii="Arial" w:eastAsia="Arial" w:hAnsi="Arial" w:cs="Arial"/>
          <w:sz w:val="21"/>
          <w:szCs w:val="21"/>
        </w:rPr>
        <w:t>However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implementing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early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carbapenem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restriction</w:t>
      </w:r>
      <w:proofErr w:type="spellEnd"/>
      <w:del w:id="28" w:author="Merchant, Sanjay" w:date="2020-01-21T11:10:00Z">
        <w:r w:rsidDel="00916915">
          <w:rPr>
            <w:rFonts w:ascii="Arial" w:eastAsia="Arial" w:hAnsi="Arial" w:cs="Arial"/>
            <w:sz w:val="21"/>
            <w:szCs w:val="21"/>
          </w:rPr>
          <w:delText>AMSP</w:delText>
        </w:r>
      </w:del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should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expected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result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a </w:t>
      </w:r>
      <w:proofErr w:type="spellStart"/>
      <w:r>
        <w:rPr>
          <w:rFonts w:ascii="Arial" w:eastAsia="Arial" w:hAnsi="Arial" w:cs="Arial"/>
          <w:sz w:val="21"/>
          <w:szCs w:val="21"/>
        </w:rPr>
        <w:t>low</w:t>
      </w:r>
      <w:r>
        <w:rPr>
          <w:rFonts w:ascii="Arial" w:eastAsia="Arial" w:hAnsi="Arial" w:cs="Arial"/>
          <w:sz w:val="21"/>
          <w:szCs w:val="21"/>
          <w:highlight w:val="white"/>
        </w:rPr>
        <w:t>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ultimate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frequency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and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a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lower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number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cumulative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cases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of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resistant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infections</w:t>
      </w:r>
      <w:proofErr w:type="spellEnd"/>
      <w:del w:id="29" w:author="Townsend, Jeffrey" w:date="2020-01-24T10:13:00Z">
        <w:r w:rsidDel="00DA3624">
          <w:rPr>
            <w:rFonts w:ascii="Arial" w:eastAsia="Arial" w:hAnsi="Arial" w:cs="Arial"/>
            <w:sz w:val="21"/>
            <w:szCs w:val="21"/>
            <w:highlight w:val="white"/>
          </w:rPr>
          <w:delText>,</w:delText>
        </w:r>
        <w:r w:rsidDel="00DA3624">
          <w:rPr>
            <w:rFonts w:ascii="Arial" w:eastAsia="Arial" w:hAnsi="Arial" w:cs="Arial"/>
            <w:sz w:val="21"/>
            <w:szCs w:val="21"/>
          </w:rPr>
          <w:delText xml:space="preserve"> lower</w:delText>
        </w:r>
      </w:del>
      <w:ins w:id="30" w:author="Townsend, Jeffrey" w:date="2020-01-24T10:13:00Z">
        <w:r w:rsidR="00DA3624">
          <w:rPr>
            <w:rFonts w:ascii="Arial" w:eastAsia="Arial" w:hAnsi="Arial" w:cs="Arial"/>
            <w:sz w:val="21"/>
            <w:szCs w:val="21"/>
          </w:rPr>
          <w:t xml:space="preserve"> </w:t>
        </w:r>
        <w:proofErr w:type="spellStart"/>
        <w:r w:rsidR="00DA3624">
          <w:rPr>
            <w:rFonts w:ascii="Arial" w:eastAsia="Arial" w:hAnsi="Arial" w:cs="Arial"/>
            <w:sz w:val="21"/>
            <w:szCs w:val="21"/>
          </w:rPr>
          <w:t>decreasing</w:t>
        </w:r>
      </w:ins>
      <w:proofErr w:type="spellEnd"/>
      <w:del w:id="31" w:author="Townsend, Jeffrey" w:date="2020-01-24T10:13:00Z">
        <w:r w:rsidDel="00DA3624">
          <w:rPr>
            <w:rFonts w:ascii="Arial" w:eastAsia="Arial" w:hAnsi="Arial" w:cs="Arial"/>
            <w:sz w:val="21"/>
            <w:szCs w:val="21"/>
          </w:rPr>
          <w:delText>ing</w:delText>
        </w:r>
      </w:del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overall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burden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of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CR </w:t>
      </w:r>
      <w:proofErr w:type="spellStart"/>
      <w:r>
        <w:rPr>
          <w:rFonts w:ascii="Arial" w:eastAsia="Arial" w:hAnsi="Arial" w:cs="Arial"/>
          <w:sz w:val="21"/>
          <w:szCs w:val="21"/>
        </w:rPr>
        <w:t>cases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that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will </w:t>
      </w:r>
      <w:proofErr w:type="spellStart"/>
      <w:r>
        <w:rPr>
          <w:rFonts w:ascii="Arial" w:eastAsia="Arial" w:hAnsi="Arial" w:cs="Arial"/>
          <w:sz w:val="21"/>
          <w:szCs w:val="21"/>
        </w:rPr>
        <w:t>be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encountered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eastAsia="Arial" w:hAnsi="Arial" w:cs="Arial"/>
          <w:sz w:val="21"/>
          <w:szCs w:val="21"/>
        </w:rPr>
        <w:t>the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future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  <w:del w:id="32" w:author="Merchant, Sanjay" w:date="2020-01-21T11:10:00Z">
        <w:r w:rsidDel="00916915">
          <w:rPr>
            <w:rFonts w:ascii="Arial" w:eastAsia="Arial" w:hAnsi="Arial" w:cs="Arial"/>
            <w:sz w:val="21"/>
            <w:szCs w:val="21"/>
          </w:rPr>
          <w:delText>results in a low</w:delText>
        </w:r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>er ultimate frequency of resistance and a lower number of cumulative cases of resistant infections</w:delText>
        </w:r>
      </w:del>
      <w:del w:id="33" w:author="Townsend, Jeffrey" w:date="2020-01-24T10:13:00Z">
        <w:r w:rsidDel="00DA3624">
          <w:rPr>
            <w:rFonts w:ascii="Arial" w:eastAsia="Arial" w:hAnsi="Arial" w:cs="Arial"/>
            <w:sz w:val="21"/>
            <w:szCs w:val="21"/>
            <w:highlight w:val="white"/>
          </w:rPr>
          <w:delText xml:space="preserve">. </w:delText>
        </w:r>
      </w:del>
      <w:commentRangeStart w:id="34"/>
      <w:del w:id="35" w:author="Merchant, Sanjay" w:date="2020-01-21T11:13:00Z">
        <w:r w:rsidDel="00916915">
          <w:rPr>
            <w:rFonts w:ascii="Arial" w:eastAsia="Arial" w:hAnsi="Arial" w:cs="Arial"/>
            <w:sz w:val="21"/>
            <w:szCs w:val="21"/>
            <w:highlight w:val="white"/>
          </w:rPr>
          <w:delText xml:space="preserve">AMSPs have numerous consequences in addition to the restriction of carbapenem use, and we have not accounted for the impact of other consequences of AMSP. Nevertheless, early </w:delText>
        </w:r>
        <w:r w:rsidDel="00916915">
          <w:rPr>
            <w:rFonts w:ascii="Arial" w:eastAsia="Arial" w:hAnsi="Arial" w:cs="Arial"/>
            <w:sz w:val="21"/>
            <w:szCs w:val="21"/>
          </w:rPr>
          <w:delText>implementation of restriction should be expected to provide a significant benefit in lowering the burden of CR cases that will be encountered in the future.</w:delText>
        </w:r>
        <w:commentRangeEnd w:id="34"/>
        <w:r w:rsidDel="00916915">
          <w:rPr>
            <w:rStyle w:val="CommentReference"/>
          </w:rPr>
          <w:commentReference w:id="34"/>
        </w:r>
      </w:del>
    </w:p>
    <w:p w14:paraId="00000009" w14:textId="77777777" w:rsidR="00D014B3" w:rsidRDefault="00D014B3">
      <w:pPr>
        <w:rPr>
          <w:rFonts w:ascii="Arial" w:eastAsia="Arial" w:hAnsi="Arial" w:cs="Arial"/>
          <w:b/>
          <w:sz w:val="21"/>
          <w:szCs w:val="21"/>
        </w:rPr>
      </w:pPr>
      <w:bookmarkStart w:id="36" w:name="_gjdgxs" w:colFirst="0" w:colLast="0"/>
      <w:bookmarkEnd w:id="36"/>
    </w:p>
    <w:p w14:paraId="0000000A" w14:textId="77777777" w:rsidR="00D014B3" w:rsidRDefault="00D014B3">
      <w:pPr>
        <w:rPr>
          <w:rFonts w:ascii="Arial" w:eastAsia="Arial" w:hAnsi="Arial" w:cs="Arial"/>
          <w:color w:val="333333"/>
          <w:sz w:val="21"/>
          <w:szCs w:val="21"/>
        </w:rPr>
      </w:pPr>
    </w:p>
    <w:p w14:paraId="0000000B" w14:textId="77777777" w:rsidR="00D014B3" w:rsidRDefault="00916915">
      <w:pPr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Keywords: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Antibiotic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resistance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mathematical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model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antibiotic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stewardship</w:t>
      </w:r>
      <w:proofErr w:type="spellEnd"/>
    </w:p>
    <w:p w14:paraId="0000000C" w14:textId="77777777" w:rsidR="00D014B3" w:rsidRDefault="00916915">
      <w:pPr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Presentation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Type – Poster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Presentation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Preferred</w:t>
      </w:r>
      <w:proofErr w:type="spellEnd"/>
    </w:p>
    <w:sectPr w:rsidR="00D014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rchant, Sanjay" w:date="2020-01-21T11:08:00Z" w:initials="MS">
    <w:p w14:paraId="24E2DC40" w14:textId="5B014A20" w:rsidR="00916915" w:rsidRDefault="00916915">
      <w:pPr>
        <w:pStyle w:val="CommentText"/>
      </w:pPr>
      <w:r>
        <w:rPr>
          <w:rStyle w:val="CommentReference"/>
        </w:rPr>
        <w:annotationRef/>
      </w:r>
      <w:proofErr w:type="spellStart"/>
      <w:r>
        <w:t>How</w:t>
      </w:r>
      <w:proofErr w:type="spellEnd"/>
      <w:r>
        <w:t xml:space="preserve"> was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>?</w:t>
      </w:r>
    </w:p>
  </w:comment>
  <w:comment w:id="13" w:author="Chen, Yiziying" w:date="2020-01-24T10:31:00Z" w:initials="CY">
    <w:p w14:paraId="42B34E2B" w14:textId="73CA9086" w:rsidR="00030CD3" w:rsidRDefault="00030CD3">
      <w:pPr>
        <w:pStyle w:val="CommentText"/>
      </w:pPr>
      <w:r>
        <w:rPr>
          <w:rStyle w:val="CommentReference"/>
        </w:rPr>
        <w:annotationRef/>
      </w:r>
    </w:p>
  </w:comment>
  <w:comment w:id="14" w:author="Jeffrey Townsend" w:date="2019-08-30T21:16:00Z" w:initials="">
    <w:p w14:paraId="0000000D" w14:textId="77777777" w:rsidR="00D014B3" w:rsidRDefault="009169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Van </w:t>
      </w:r>
      <w:proofErr w:type="spellStart"/>
      <w:r>
        <w:rPr>
          <w:rFonts w:ascii="Arial" w:eastAsia="Arial" w:hAnsi="Arial" w:cs="Arial"/>
          <w:color w:val="000000"/>
        </w:rPr>
        <w:t>Hollebeke</w:t>
      </w:r>
      <w:proofErr w:type="spellEnd"/>
      <w:r>
        <w:rPr>
          <w:rFonts w:ascii="Arial" w:eastAsia="Arial" w:hAnsi="Arial" w:cs="Arial"/>
          <w:color w:val="000000"/>
        </w:rPr>
        <w:t xml:space="preserve">, M., C. Chapuis, S. Bernard, L. </w:t>
      </w:r>
      <w:proofErr w:type="spellStart"/>
      <w:r>
        <w:rPr>
          <w:rFonts w:ascii="Arial" w:eastAsia="Arial" w:hAnsi="Arial" w:cs="Arial"/>
          <w:color w:val="000000"/>
        </w:rPr>
        <w:t>Foroni</w:t>
      </w:r>
      <w:proofErr w:type="spellEnd"/>
      <w:r>
        <w:rPr>
          <w:rFonts w:ascii="Arial" w:eastAsia="Arial" w:hAnsi="Arial" w:cs="Arial"/>
          <w:color w:val="000000"/>
        </w:rPr>
        <w:t xml:space="preserve">, J. P. Stahl, P. </w:t>
      </w:r>
      <w:proofErr w:type="spellStart"/>
      <w:r>
        <w:rPr>
          <w:rFonts w:ascii="Arial" w:eastAsia="Arial" w:hAnsi="Arial" w:cs="Arial"/>
          <w:color w:val="000000"/>
        </w:rPr>
        <w:t>Bedouch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and</w:t>
      </w:r>
      <w:proofErr w:type="spellEnd"/>
      <w:r>
        <w:rPr>
          <w:rFonts w:ascii="Arial" w:eastAsia="Arial" w:hAnsi="Arial" w:cs="Arial"/>
          <w:color w:val="000000"/>
        </w:rPr>
        <w:t xml:space="preserve"> P. Pavese. 2016. “Compliance </w:t>
      </w:r>
      <w:proofErr w:type="spellStart"/>
      <w:r>
        <w:rPr>
          <w:rFonts w:ascii="Arial" w:eastAsia="Arial" w:hAnsi="Arial" w:cs="Arial"/>
          <w:color w:val="000000"/>
        </w:rPr>
        <w:t>with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Carbapenem</w:t>
      </w:r>
      <w:proofErr w:type="spellEnd"/>
      <w:r>
        <w:rPr>
          <w:rFonts w:ascii="Arial" w:eastAsia="Arial" w:hAnsi="Arial" w:cs="Arial"/>
          <w:color w:val="000000"/>
        </w:rPr>
        <w:t xml:space="preserve"> Guidelines in a University Hospital.” </w:t>
      </w:r>
      <w:proofErr w:type="spellStart"/>
      <w:r>
        <w:rPr>
          <w:rFonts w:ascii="Arial" w:eastAsia="Arial" w:hAnsi="Arial" w:cs="Arial"/>
          <w:color w:val="000000"/>
        </w:rPr>
        <w:t>Medecine</w:t>
      </w:r>
      <w:proofErr w:type="spellEnd"/>
      <w:r>
        <w:rPr>
          <w:rFonts w:ascii="Arial" w:eastAsia="Arial" w:hAnsi="Arial" w:cs="Arial"/>
          <w:color w:val="000000"/>
        </w:rPr>
        <w:t xml:space="preserve"> et </w:t>
      </w:r>
      <w:proofErr w:type="spellStart"/>
      <w:r>
        <w:rPr>
          <w:rFonts w:ascii="Arial" w:eastAsia="Arial" w:hAnsi="Arial" w:cs="Arial"/>
          <w:color w:val="000000"/>
        </w:rPr>
        <w:t>Maladies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Infectieuses</w:t>
      </w:r>
      <w:proofErr w:type="spellEnd"/>
      <w:r>
        <w:rPr>
          <w:rFonts w:ascii="Arial" w:eastAsia="Arial" w:hAnsi="Arial" w:cs="Arial"/>
          <w:color w:val="000000"/>
        </w:rPr>
        <w:t xml:space="preserve"> 46 (2): 72–78.</w:t>
      </w:r>
    </w:p>
  </w:comment>
  <w:comment w:id="34" w:author="Merchant, Sanjay" w:date="2020-01-21T11:13:00Z" w:initials="MS">
    <w:p w14:paraId="3720F2EE" w14:textId="5676ED0F" w:rsidR="00916915" w:rsidRDefault="00916915">
      <w:pPr>
        <w:pStyle w:val="CommentText"/>
      </w:pPr>
      <w:r>
        <w:rPr>
          <w:rStyle w:val="CommentReference"/>
        </w:rPr>
        <w:annotationRef/>
      </w:r>
      <w:proofErr w:type="spellStart"/>
      <w:r>
        <w:t>Notably</w:t>
      </w:r>
      <w:proofErr w:type="spellEnd"/>
      <w:r>
        <w:t xml:space="preserve">, AMSP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„</w:t>
      </w:r>
      <w:proofErr w:type="spellStart"/>
      <w:r>
        <w:t>consequence</w:t>
      </w:r>
      <w:proofErr w:type="spellEnd"/>
      <w:r>
        <w:t xml:space="preserve">“ </w:t>
      </w:r>
      <w:proofErr w:type="spellStart"/>
      <w:r>
        <w:t>of</w:t>
      </w:r>
      <w:proofErr w:type="spellEnd"/>
      <w:r>
        <w:t xml:space="preserve"> AMSP but </w:t>
      </w:r>
      <w:proofErr w:type="spellStart"/>
      <w:r>
        <w:t>rather</w:t>
      </w:r>
      <w:proofErr w:type="spellEnd"/>
      <w:r>
        <w:t xml:space="preserve">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AMSP. The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(</w:t>
      </w:r>
      <w:proofErr w:type="spellStart"/>
      <w:r>
        <w:t>carbapenem</w:t>
      </w:r>
      <w:proofErr w:type="spellEnd"/>
      <w:r>
        <w:t xml:space="preserve"> </w:t>
      </w:r>
      <w:proofErr w:type="spellStart"/>
      <w:r>
        <w:t>restriction</w:t>
      </w:r>
      <w:proofErr w:type="spellEnd"/>
      <w:r>
        <w:t xml:space="preserve">)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AMSP,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encompass</w:t>
      </w:r>
      <w:proofErr w:type="spellEnd"/>
      <w:r>
        <w:t xml:space="preserve"> a </w:t>
      </w:r>
      <w:proofErr w:type="spellStart"/>
      <w:r>
        <w:t>multitude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/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downstream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evaluated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E2DC40" w15:done="0"/>
  <w15:commentEx w15:paraId="42B34E2B" w15:done="0"/>
  <w15:commentEx w15:paraId="0000000D" w15:done="0"/>
  <w15:commentEx w15:paraId="3720F2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E2DC40" w16cid:durableId="21D15A3F"/>
  <w16cid:commentId w16cid:paraId="42B34E2B" w16cid:durableId="21D54618"/>
  <w16cid:commentId w16cid:paraId="0000000D" w16cid:durableId="21D13B44"/>
  <w16cid:commentId w16cid:paraId="3720F2EE" w16cid:durableId="21D15B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60FA" w14:textId="77777777" w:rsidR="005413FB" w:rsidRDefault="005413FB" w:rsidP="00AE269F">
      <w:pPr>
        <w:spacing w:after="0" w:line="240" w:lineRule="auto"/>
      </w:pPr>
      <w:r>
        <w:separator/>
      </w:r>
    </w:p>
  </w:endnote>
  <w:endnote w:type="continuationSeparator" w:id="0">
    <w:p w14:paraId="3CE3A8AB" w14:textId="77777777" w:rsidR="005413FB" w:rsidRDefault="005413FB" w:rsidP="00AE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CFAF4" w14:textId="77777777" w:rsidR="00916915" w:rsidRDefault="00916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E4331" w14:textId="73020482" w:rsidR="00AE269F" w:rsidRDefault="00916915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73DC2C" wp14:editId="282211FF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3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1698F" w14:textId="77777777" w:rsidR="00916915" w:rsidRDefault="0091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872C5" w14:textId="77777777" w:rsidR="005413FB" w:rsidRDefault="005413FB" w:rsidP="00AE269F">
      <w:pPr>
        <w:spacing w:after="0" w:line="240" w:lineRule="auto"/>
      </w:pPr>
      <w:r>
        <w:separator/>
      </w:r>
    </w:p>
  </w:footnote>
  <w:footnote w:type="continuationSeparator" w:id="0">
    <w:p w14:paraId="7BDC72A8" w14:textId="77777777" w:rsidR="005413FB" w:rsidRDefault="005413FB" w:rsidP="00AE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9D59F" w14:textId="77777777" w:rsidR="00916915" w:rsidRDefault="00916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E1B3" w14:textId="77777777" w:rsidR="00916915" w:rsidRDefault="00916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992E" w14:textId="77777777" w:rsidR="00916915" w:rsidRDefault="0091691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rchant, Sanjay">
    <w15:presenceInfo w15:providerId="AD" w15:userId="S::merchasa@merck.com::e4a38740-1f7f-496a-810f-a015e2e5f54e"/>
  </w15:person>
  <w15:person w15:author="Townsend, Jeffrey">
    <w15:presenceInfo w15:providerId="AD" w15:userId="S::jeffrey.townsend@yale.edu::f8639457-7f20-4e94-89ee-2ffa3d72227c"/>
  </w15:person>
  <w15:person w15:author="Chen, Yiziying">
    <w15:presenceInfo w15:providerId="AD" w15:userId="S::ychen313@illinois.edu::f0979189-6365-49f4-a3c2-577172a77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B3"/>
    <w:rsid w:val="00030CD3"/>
    <w:rsid w:val="004E12D0"/>
    <w:rsid w:val="005413FB"/>
    <w:rsid w:val="005514F1"/>
    <w:rsid w:val="006E4319"/>
    <w:rsid w:val="008F5AF5"/>
    <w:rsid w:val="008F7EE1"/>
    <w:rsid w:val="00916915"/>
    <w:rsid w:val="00AE269F"/>
    <w:rsid w:val="00B4136D"/>
    <w:rsid w:val="00CC2271"/>
    <w:rsid w:val="00D014B3"/>
    <w:rsid w:val="00D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065B"/>
  <w15:docId w15:val="{7B01B765-1FA6-488A-ADFD-2C854779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9F"/>
  </w:style>
  <w:style w:type="paragraph" w:styleId="Footer">
    <w:name w:val="footer"/>
    <w:basedOn w:val="Normal"/>
    <w:link w:val="FooterChar"/>
    <w:uiPriority w:val="99"/>
    <w:unhideWhenUsed/>
    <w:rsid w:val="00AE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9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7336504007E47839CA77646437CAD" ma:contentTypeVersion="13" ma:contentTypeDescription="Create a new document." ma:contentTypeScope="" ma:versionID="38d8606553193fb5c23ff571cf4e96b1">
  <xsd:schema xmlns:xsd="http://www.w3.org/2001/XMLSchema" xmlns:xs="http://www.w3.org/2001/XMLSchema" xmlns:p="http://schemas.microsoft.com/office/2006/metadata/properties" xmlns:ns3="145c5f86-be05-4119-b7b3-fbc881df8349" xmlns:ns4="f2d5b5f6-52a3-46e5-9182-13bc02672c65" targetNamespace="http://schemas.microsoft.com/office/2006/metadata/properties" ma:root="true" ma:fieldsID="0d8324b48eda5c1148ed7d67789dc49f" ns3:_="" ns4:_="">
    <xsd:import namespace="145c5f86-be05-4119-b7b3-fbc881df8349"/>
    <xsd:import namespace="f2d5b5f6-52a3-46e5-9182-13bc02672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c5f86-be05-4119-b7b3-fbc881df83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5b5f6-52a3-46e5-9182-13bc02672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403CB-3A51-43CB-9D09-5F8A794F03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862FF5-8701-432D-9AD3-4116C77E0D01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14DD5DCD-26BA-4D9D-A93B-A04801645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c5f86-be05-4119-b7b3-fbc881df8349"/>
    <ds:schemaRef ds:uri="f2d5b5f6-52a3-46e5-9182-13bc02672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D92C80-A47D-4692-B360-D71D8A1F04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50ECF74-A9E7-0C47-ABF3-CDD8060C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Yiziying</cp:lastModifiedBy>
  <cp:revision>2</cp:revision>
  <cp:lastPrinted>2020-01-21T13:56:00Z</cp:lastPrinted>
  <dcterms:created xsi:type="dcterms:W3CDTF">2020-01-24T16:42:00Z</dcterms:created>
  <dcterms:modified xsi:type="dcterms:W3CDTF">2020-01-24T16:42:00Z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f0305d75-f79d-4326-8775-74143aae2a33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4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5" name="bjDocumentSecurityLabel">
    <vt:lpwstr>Proprietary</vt:lpwstr>
  </property>
  <property fmtid="{D5CDD505-2E9C-101B-9397-08002B2CF9AE}" pid="6" name="MerckMetadataExchange">
    <vt:lpwstr>!$MRK@Proprietary-Footer-Left</vt:lpwstr>
  </property>
  <property fmtid="{D5CDD505-2E9C-101B-9397-08002B2CF9AE}" pid="7" name="bjSaver">
    <vt:lpwstr>oOuzMtNqpEZA3VHGxe34foL6q8XoKM+0</vt:lpwstr>
  </property>
  <property fmtid="{D5CDD505-2E9C-101B-9397-08002B2CF9AE}" pid="8" name="ContentTypeId">
    <vt:lpwstr>0x010100B4F7336504007E47839CA77646437CAD</vt:lpwstr>
  </property>
  <property fmtid="{D5CDD505-2E9C-101B-9397-08002B2CF9AE}" pid="9" name="_AdHocReviewCycleID">
    <vt:i4>-446072587</vt:i4>
  </property>
  <property fmtid="{D5CDD505-2E9C-101B-9397-08002B2CF9AE}" pid="10" name="_NewReviewCycle">
    <vt:lpwstr/>
  </property>
  <property fmtid="{D5CDD505-2E9C-101B-9397-08002B2CF9AE}" pid="11" name="_EmailSubject">
    <vt:lpwstr>URGENT REMINDER</vt:lpwstr>
  </property>
  <property fmtid="{D5CDD505-2E9C-101B-9397-08002B2CF9AE}" pid="12" name="_AuthorEmail">
    <vt:lpwstr>sanjay.merchant@merck.com</vt:lpwstr>
  </property>
  <property fmtid="{D5CDD505-2E9C-101B-9397-08002B2CF9AE}" pid="13" name="_AuthorEmailDisplayName">
    <vt:lpwstr>Merchant, Sanjay</vt:lpwstr>
  </property>
</Properties>
</file>