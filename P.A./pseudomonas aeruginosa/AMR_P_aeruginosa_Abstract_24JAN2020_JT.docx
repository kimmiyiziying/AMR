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14B3" w:rsidRDefault="009169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Projecting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impact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on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b/>
          <w:i/>
          <w:color w:val="000000"/>
          <w:sz w:val="21"/>
          <w:szCs w:val="21"/>
        </w:rPr>
        <w:t>Pseudomonas</w:t>
      </w:r>
      <w:proofErr w:type="spellEnd"/>
      <w:r>
        <w:rPr>
          <w:rFonts w:ascii="Arial" w:eastAsia="Arial" w:hAnsi="Arial" w:cs="Arial"/>
          <w:b/>
          <w:i/>
          <w:color w:val="000000"/>
          <w:sz w:val="21"/>
          <w:szCs w:val="21"/>
        </w:rPr>
        <w:t> </w:t>
      </w:r>
      <w:proofErr w:type="spellStart"/>
      <w:r>
        <w:rPr>
          <w:rFonts w:ascii="Arial" w:eastAsia="Arial" w:hAnsi="Arial" w:cs="Arial"/>
          <w:b/>
          <w:i/>
          <w:color w:val="000000"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bacteremia</w:t>
      </w:r>
      <w:proofErr w:type="spellEnd"/>
    </w:p>
    <w:p w14:paraId="00000002" w14:textId="77777777" w:rsidR="00D014B3" w:rsidRDefault="00D014B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03" w14:textId="77777777" w:rsidR="00D014B3" w:rsidRDefault="009169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Jeffrey P. Townsend, Yiziying Chen, Amber Tang, </w:t>
      </w:r>
      <w:proofErr w:type="spellStart"/>
      <w:r>
        <w:rPr>
          <w:rFonts w:ascii="Arial" w:eastAsia="Arial" w:hAnsi="Arial" w:cs="Arial"/>
          <w:sz w:val="21"/>
          <w:szCs w:val="21"/>
        </w:rPr>
        <w:t>Abhishek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Pandey</w:t>
      </w:r>
      <w:proofErr w:type="spellEnd"/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Eric Foster, </w:t>
      </w:r>
      <w:r>
        <w:rPr>
          <w:rFonts w:ascii="Arial" w:eastAsia="Arial" w:hAnsi="Arial" w:cs="Arial"/>
          <w:color w:val="000000"/>
          <w:sz w:val="21"/>
          <w:szCs w:val="21"/>
        </w:rPr>
        <w:t>Dilip</w:t>
      </w:r>
      <w:r>
        <w:rPr>
          <w:rFonts w:ascii="Arial" w:eastAsia="Arial" w:hAnsi="Arial" w:cs="Arial"/>
          <w:sz w:val="21"/>
          <w:szCs w:val="21"/>
        </w:rPr>
        <w:t> 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Nathwani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 xml:space="preserve">Eric </w:t>
      </w:r>
      <w:proofErr w:type="spellStart"/>
      <w:r>
        <w:rPr>
          <w:rFonts w:ascii="Arial" w:eastAsia="Arial" w:hAnsi="Arial" w:cs="Arial"/>
          <w:sz w:val="21"/>
          <w:szCs w:val="21"/>
        </w:rPr>
        <w:t>Sarpong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Vimalanand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Prabhu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Sanjay </w:t>
      </w:r>
      <w:proofErr w:type="spellStart"/>
      <w:r>
        <w:rPr>
          <w:rFonts w:ascii="Arial" w:eastAsia="Arial" w:hAnsi="Arial" w:cs="Arial"/>
          <w:sz w:val="21"/>
          <w:szCs w:val="21"/>
        </w:rPr>
        <w:t>Merchant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Shikha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Surati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color w:val="000000"/>
          <w:sz w:val="21"/>
          <w:szCs w:val="21"/>
        </w:rPr>
        <w:t>Meagan C. 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Fitzpatrick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Alison P. Galvani</w:t>
      </w:r>
    </w:p>
    <w:p w14:paraId="00000004" w14:textId="77777777" w:rsidR="00D014B3" w:rsidRDefault="00D014B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05" w14:textId="2684DA0E" w:rsidR="00D014B3" w:rsidRDefault="00916915">
      <w:pPr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</w:rPr>
        <w:t xml:space="preserve">Background: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Rising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levels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(CR)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pressing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public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health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concern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United States.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Therapeutic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alternatives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limited. Implementation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</w:t>
      </w:r>
      <w:r>
        <w:rPr>
          <w:rFonts w:ascii="Arial" w:eastAsia="Arial" w:hAnsi="Arial" w:cs="Arial"/>
          <w:sz w:val="21"/>
          <w:szCs w:val="21"/>
        </w:rPr>
        <w:t>ntimicrobial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stewardship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programs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(AMSP) </w:t>
      </w:r>
      <w:del w:id="0" w:author="Merchant, Sanjay" w:date="2020-01-21T11:07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on inappropriate prescription </w:delText>
        </w:r>
      </w:del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help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reduce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inappropriate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antibiotic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thereby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minimize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selection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pressure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Formulary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one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strategy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used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AMSP.</w:t>
      </w:r>
      <w:ins w:id="1" w:author="Townsend, Jeffrey" w:date="2020-01-24T10:12:00Z">
        <w:r w:rsidR="00DA3624">
          <w:rPr>
            <w:rFonts w:ascii="Arial" w:eastAsia="Arial" w:hAnsi="Arial" w:cs="Arial"/>
            <w:sz w:val="21"/>
            <w:szCs w:val="21"/>
            <w:highlight w:val="white"/>
          </w:rPr>
          <w:t xml:space="preserve"> </w:t>
        </w:r>
      </w:ins>
      <w:r>
        <w:rPr>
          <w:rFonts w:ascii="Arial" w:eastAsia="Arial" w:hAnsi="Arial" w:cs="Arial"/>
          <w:sz w:val="21"/>
          <w:szCs w:val="21"/>
          <w:highlight w:val="white"/>
        </w:rPr>
        <w:t xml:space="preserve">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this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study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evaluate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impact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timely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have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among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patients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infected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with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Pseudomonas</w:t>
      </w:r>
      <w:proofErr w:type="spellEnd"/>
      <w:r>
        <w:rPr>
          <w:rFonts w:ascii="Arial" w:eastAsia="Arial" w:hAnsi="Arial" w:cs="Arial"/>
          <w:i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US.</w:t>
      </w:r>
    </w:p>
    <w:p w14:paraId="00000006" w14:textId="47DEF78F" w:rsidR="00D014B3" w:rsidRDefault="00916915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Materials/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methods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developed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Malthusian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population-genetic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model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selection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Increases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CR</w:t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were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modeled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</w:rPr>
        <w:t>consequence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commentRangeStart w:id="2"/>
      <w:proofErr w:type="spellStart"/>
      <w:r>
        <w:rPr>
          <w:rFonts w:ascii="Arial" w:eastAsia="Arial" w:hAnsi="Arial" w:cs="Arial"/>
          <w:sz w:val="21"/>
          <w:szCs w:val="21"/>
        </w:rPr>
        <w:t>inappropriate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prescription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ins w:id="3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from</w:t>
        </w:r>
      </w:ins>
      <w:proofErr w:type="spellEnd"/>
      <w:ins w:id="4" w:author="Chen, Yiziying" w:date="2020-01-24T10:31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</w:ins>
      <w:ins w:id="5" w:author="Chen, Yiziying" w:date="2020-01-24T11:29:00Z">
        <w:r w:rsidR="00B4136D">
          <w:rPr>
            <w:rFonts w:ascii="Arial" w:eastAsia="Arial" w:hAnsi="Arial" w:cs="Arial"/>
            <w:sz w:val="21"/>
            <w:szCs w:val="21"/>
          </w:rPr>
          <w:t xml:space="preserve">a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retrospective</w:t>
        </w:r>
        <w:proofErr w:type="spellEnd"/>
        <w:r w:rsidR="00B4136D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cohort</w:t>
        </w:r>
        <w:proofErr w:type="spellEnd"/>
        <w:r w:rsidR="00B4136D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study</w:t>
        </w:r>
      </w:ins>
      <w:proofErr w:type="spellEnd"/>
      <w:ins w:id="6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of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the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inappropriate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emp</w:t>
        </w:r>
      </w:ins>
      <w:ins w:id="7" w:author="Chen, Yiziying" w:date="2020-01-24T10:34:00Z">
        <w:r w:rsidR="00030CD3">
          <w:rPr>
            <w:rFonts w:ascii="Arial" w:eastAsia="Arial" w:hAnsi="Arial" w:cs="Arial"/>
            <w:sz w:val="21"/>
            <w:szCs w:val="21"/>
          </w:rPr>
          <w:t>i</w:t>
        </w:r>
      </w:ins>
      <w:ins w:id="8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r</w:t>
        </w:r>
      </w:ins>
      <w:ins w:id="9" w:author="Chen, Yiziying" w:date="2020-01-24T10:34:00Z">
        <w:r w:rsidR="00030CD3">
          <w:rPr>
            <w:rFonts w:ascii="Arial" w:eastAsia="Arial" w:hAnsi="Arial" w:cs="Arial"/>
            <w:sz w:val="21"/>
            <w:szCs w:val="21"/>
          </w:rPr>
          <w:t>i</w:t>
        </w:r>
      </w:ins>
      <w:ins w:id="10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c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treatment</w:t>
        </w:r>
      </w:ins>
      <w:proofErr w:type="spellEnd"/>
      <w:ins w:id="11" w:author="Chen, Yiziying" w:date="2020-01-24T10:33:00Z">
        <w:r w:rsidR="00030CD3">
          <w:rPr>
            <w:rFonts w:ascii="Arial" w:eastAsia="Arial" w:hAnsi="Arial" w:cs="Arial"/>
            <w:sz w:val="21"/>
            <w:szCs w:val="21"/>
          </w:rPr>
          <w:t xml:space="preserve"> (</w:t>
        </w:r>
        <w:proofErr w:type="spellStart"/>
        <w:r w:rsidR="00030CD3" w:rsidRPr="00030CD3">
          <w:rPr>
            <w:rFonts w:ascii="Arial" w:eastAsia="Arial" w:hAnsi="Arial" w:cs="Arial"/>
            <w:sz w:val="21"/>
            <w:szCs w:val="21"/>
          </w:rPr>
          <w:t>Zilberberg</w:t>
        </w:r>
        <w:proofErr w:type="spellEnd"/>
        <w:r w:rsidR="00030CD3" w:rsidRPr="00030CD3">
          <w:rPr>
            <w:rFonts w:ascii="Arial" w:eastAsia="Arial" w:hAnsi="Arial" w:cs="Arial"/>
            <w:sz w:val="21"/>
            <w:szCs w:val="21"/>
          </w:rPr>
          <w:t xml:space="preserve"> et al. 2017</w:t>
        </w:r>
        <w:r w:rsidR="00030CD3">
          <w:rPr>
            <w:rFonts w:ascii="Arial" w:eastAsia="Arial" w:hAnsi="Arial" w:cs="Arial"/>
            <w:sz w:val="21"/>
            <w:szCs w:val="21"/>
          </w:rPr>
          <w:t>)</w:t>
        </w:r>
      </w:ins>
      <w:ins w:id="12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</w:ins>
      <w:commentRangeStart w:id="13"/>
      <w:proofErr w:type="spellStart"/>
      <w:r>
        <w:rPr>
          <w:rFonts w:ascii="Arial" w:eastAsia="Arial" w:hAnsi="Arial" w:cs="Arial"/>
          <w:sz w:val="21"/>
          <w:szCs w:val="21"/>
        </w:rPr>
        <w:t>and</w:t>
      </w:r>
      <w:commentRangeEnd w:id="13"/>
      <w:proofErr w:type="spellEnd"/>
      <w:r w:rsidR="00030CD3">
        <w:rPr>
          <w:rStyle w:val="CommentReference"/>
        </w:rPr>
        <w:commentReference w:id="13"/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projections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were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based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on </w:t>
      </w:r>
      <w:proofErr w:type="spellStart"/>
      <w:r>
        <w:rPr>
          <w:rFonts w:ascii="Arial" w:eastAsia="Arial" w:hAnsi="Arial" w:cs="Arial"/>
          <w:sz w:val="21"/>
          <w:szCs w:val="21"/>
        </w:rPr>
        <w:t>historical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yearly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consumption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associated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with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P.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projected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peak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P.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cumulative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from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2020–2040.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scenarios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without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those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which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usage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was </w:t>
      </w:r>
      <w:proofErr w:type="spellStart"/>
      <w:r>
        <w:rPr>
          <w:rFonts w:ascii="Arial" w:eastAsia="Arial" w:hAnsi="Arial" w:cs="Arial"/>
          <w:sz w:val="21"/>
          <w:szCs w:val="21"/>
        </w:rPr>
        <w:t>decreased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linearly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51.7%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levels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eastAsia="Arial" w:hAnsi="Arial" w:cs="Arial"/>
          <w:sz w:val="21"/>
          <w:szCs w:val="21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achieved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previous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AMSP </w:t>
      </w:r>
      <w:commentRangeStart w:id="14"/>
      <w:r>
        <w:rPr>
          <w:rFonts w:ascii="Arial" w:eastAsia="Arial" w:hAnsi="Arial" w:cs="Arial"/>
          <w:sz w:val="21"/>
          <w:szCs w:val="21"/>
          <w:highlight w:val="white"/>
        </w:rPr>
        <w:t xml:space="preserve">(Van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Hollebeke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et al. 2016)</w:t>
      </w:r>
      <w:commentRangeEnd w:id="14"/>
      <w:r>
        <w:commentReference w:id="14"/>
      </w:r>
      <w:r>
        <w:rPr>
          <w:rFonts w:ascii="Arial" w:eastAsia="Arial" w:hAnsi="Arial" w:cs="Arial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5-year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rollouts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starting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2020 (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sz w:val="21"/>
          <w:szCs w:val="21"/>
        </w:rPr>
        <w:t>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2030 (</w:t>
      </w:r>
      <w:proofErr w:type="spellStart"/>
      <w:r>
        <w:rPr>
          <w:rFonts w:ascii="Arial" w:eastAsia="Arial" w:hAnsi="Arial" w:cs="Arial"/>
          <w:sz w:val="21"/>
          <w:szCs w:val="21"/>
        </w:rPr>
        <w:t>late</w:t>
      </w:r>
      <w:proofErr w:type="spellEnd"/>
      <w:r>
        <w:rPr>
          <w:rFonts w:ascii="Arial" w:eastAsia="Arial" w:hAnsi="Arial" w:cs="Arial"/>
          <w:sz w:val="21"/>
          <w:szCs w:val="21"/>
        </w:rPr>
        <w:t>).</w:t>
      </w:r>
    </w:p>
    <w:p w14:paraId="00000007" w14:textId="1FE6897A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Results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Early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mitigates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ascend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high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ins w:id="15" w:author="Chen, Yiziying" w:date="2020-01-24T11:41:00Z">
        <w:r w:rsidR="008F5AF5">
          <w:rPr>
            <w:rFonts w:ascii="Arial" w:eastAsia="Arial" w:hAnsi="Arial" w:cs="Arial"/>
            <w:sz w:val="21"/>
            <w:szCs w:val="21"/>
            <w:highlight w:val="white"/>
          </w:rPr>
          <w:t>28—45</w:t>
        </w:r>
      </w:ins>
      <w:del w:id="16" w:author="Chen, Yiziying" w:date="2020-01-24T11:41:00Z">
        <w:r w:rsidDel="008F5AF5">
          <w:rPr>
            <w:rFonts w:ascii="Arial" w:eastAsia="Arial" w:hAnsi="Arial" w:cs="Arial"/>
            <w:sz w:val="21"/>
            <w:szCs w:val="21"/>
            <w:highlight w:val="white"/>
          </w:rPr>
          <w:delText>36.4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% in 2020,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would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allow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peak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high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ins w:id="17" w:author="Chen, Yiziying" w:date="2020-01-24T11:41:00Z">
        <w:r w:rsidR="008F5AF5">
          <w:rPr>
            <w:rFonts w:ascii="Arial" w:eastAsia="Arial" w:hAnsi="Arial" w:cs="Arial"/>
            <w:sz w:val="21"/>
            <w:szCs w:val="21"/>
            <w:highlight w:val="white"/>
          </w:rPr>
          <w:t>59—75</w:t>
        </w:r>
      </w:ins>
      <w:del w:id="18" w:author="Chen, Yiziying" w:date="2020-01-24T11:41:00Z">
        <w:r w:rsidDel="008F5AF5">
          <w:rPr>
            <w:rFonts w:ascii="Arial" w:eastAsia="Arial" w:hAnsi="Arial" w:cs="Arial"/>
            <w:sz w:val="21"/>
            <w:szCs w:val="21"/>
            <w:highlight w:val="white"/>
          </w:rPr>
          <w:delText>67.4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%.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yields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greater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decrease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number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del w:id="19" w:author="Merchant, Sanjay" w:date="2020-01-21T11:09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resistance </w:delText>
        </w:r>
      </w:del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per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year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early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but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higher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yield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not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compensate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increase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early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higher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final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By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2040, 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prevent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3</w:t>
      </w:r>
      <w:ins w:id="20" w:author="Chen, Yiziying" w:date="2020-01-24T11:42:00Z">
        <w:r w:rsidR="008F5AF5">
          <w:rPr>
            <w:rFonts w:ascii="Arial" w:eastAsia="Arial" w:hAnsi="Arial" w:cs="Arial"/>
            <w:sz w:val="21"/>
            <w:szCs w:val="21"/>
          </w:rPr>
          <w:t>0</w:t>
        </w:r>
      </w:ins>
      <w:bookmarkStart w:id="21" w:name="_GoBack"/>
      <w:bookmarkEnd w:id="21"/>
      <w:del w:id="22" w:author="Chen, Yiziying" w:date="2020-01-24T11:42:00Z">
        <w:r w:rsidDel="008F5AF5">
          <w:rPr>
            <w:rFonts w:ascii="Arial" w:eastAsia="Arial" w:hAnsi="Arial" w:cs="Arial"/>
            <w:sz w:val="21"/>
            <w:szCs w:val="21"/>
          </w:rPr>
          <w:delText>2</w:delText>
        </w:r>
      </w:del>
      <w:r>
        <w:rPr>
          <w:rFonts w:ascii="Arial" w:eastAsia="Arial" w:hAnsi="Arial" w:cs="Arial"/>
          <w:sz w:val="21"/>
          <w:szCs w:val="21"/>
        </w:rPr>
        <w:t xml:space="preserve">,000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1</w:t>
      </w:r>
      <w:ins w:id="23" w:author="Chen, Yiziying" w:date="2020-01-24T11:41:00Z">
        <w:r w:rsidR="008F5AF5">
          <w:rPr>
            <w:rFonts w:ascii="Arial" w:eastAsia="Arial" w:hAnsi="Arial" w:cs="Arial"/>
            <w:sz w:val="21"/>
            <w:szCs w:val="21"/>
          </w:rPr>
          <w:t>5</w:t>
        </w:r>
      </w:ins>
      <w:del w:id="24" w:author="Chen, Yiziying" w:date="2020-01-24T11:41:00Z">
        <w:r w:rsidDel="008F5AF5">
          <w:rPr>
            <w:rFonts w:ascii="Arial" w:eastAsia="Arial" w:hAnsi="Arial" w:cs="Arial"/>
            <w:sz w:val="21"/>
            <w:szCs w:val="21"/>
          </w:rPr>
          <w:delText>7</w:delText>
        </w:r>
      </w:del>
      <w:r>
        <w:rPr>
          <w:rFonts w:ascii="Arial" w:eastAsia="Arial" w:hAnsi="Arial" w:cs="Arial"/>
          <w:sz w:val="21"/>
          <w:szCs w:val="21"/>
        </w:rPr>
        <w:t>,</w:t>
      </w:r>
      <w:ins w:id="25" w:author="Chen, Yiziying" w:date="2020-01-24T11:41:00Z">
        <w:r w:rsidR="008F5AF5">
          <w:rPr>
            <w:rFonts w:ascii="Arial" w:eastAsia="Arial" w:hAnsi="Arial" w:cs="Arial"/>
            <w:sz w:val="21"/>
            <w:szCs w:val="21"/>
          </w:rPr>
          <w:t>8</w:t>
        </w:r>
      </w:ins>
      <w:del w:id="26" w:author="Chen, Yiziying" w:date="2020-01-24T11:41:00Z">
        <w:r w:rsidDel="008F5AF5">
          <w:rPr>
            <w:rFonts w:ascii="Arial" w:eastAsia="Arial" w:hAnsi="Arial" w:cs="Arial"/>
            <w:sz w:val="21"/>
            <w:szCs w:val="21"/>
          </w:rPr>
          <w:delText>0</w:delText>
        </w:r>
      </w:del>
      <w:r>
        <w:rPr>
          <w:rFonts w:ascii="Arial" w:eastAsia="Arial" w:hAnsi="Arial" w:cs="Arial"/>
          <w:sz w:val="21"/>
          <w:szCs w:val="21"/>
        </w:rPr>
        <w:t xml:space="preserve">00 </w:t>
      </w:r>
      <w:proofErr w:type="spellStart"/>
      <w:r>
        <w:rPr>
          <w:rFonts w:ascii="Arial" w:eastAsia="Arial" w:hAnsi="Arial" w:cs="Arial"/>
          <w:sz w:val="21"/>
          <w:szCs w:val="21"/>
        </w:rPr>
        <w:t>prevented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00000008" w14:textId="7FF60742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Conclusions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demonstrate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timely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consumption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could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markedly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reduce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future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del w:id="27" w:author="Merchant, Sanjay" w:date="2020-01-21T11:09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>carbapenem resistance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patients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infected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i/>
          <w:sz w:val="21"/>
          <w:szCs w:val="21"/>
          <w:highlight w:val="white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High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likely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evolve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r>
        <w:rPr>
          <w:rFonts w:ascii="Arial" w:eastAsia="Arial" w:hAnsi="Arial" w:cs="Arial"/>
          <w:i/>
          <w:sz w:val="21"/>
          <w:szCs w:val="21"/>
          <w:highlight w:val="white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aeru</w:t>
      </w:r>
      <w:r>
        <w:rPr>
          <w:rFonts w:ascii="Arial" w:eastAsia="Arial" w:hAnsi="Arial" w:cs="Arial"/>
          <w:i/>
          <w:sz w:val="21"/>
          <w:szCs w:val="21"/>
        </w:rPr>
        <w:t>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even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under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However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implementing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del w:id="28" w:author="Merchant, Sanjay" w:date="2020-01-21T11:10:00Z">
        <w:r w:rsidDel="00916915">
          <w:rPr>
            <w:rFonts w:ascii="Arial" w:eastAsia="Arial" w:hAnsi="Arial" w:cs="Arial"/>
            <w:sz w:val="21"/>
            <w:szCs w:val="21"/>
          </w:rPr>
          <w:delText>AMSP</w:delText>
        </w:r>
      </w:del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should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expected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result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a </w:t>
      </w:r>
      <w:proofErr w:type="spellStart"/>
      <w:r>
        <w:rPr>
          <w:rFonts w:ascii="Arial" w:eastAsia="Arial" w:hAnsi="Arial" w:cs="Arial"/>
          <w:sz w:val="21"/>
          <w:szCs w:val="21"/>
        </w:rPr>
        <w:t>low</w:t>
      </w:r>
      <w:r>
        <w:rPr>
          <w:rFonts w:ascii="Arial" w:eastAsia="Arial" w:hAnsi="Arial" w:cs="Arial"/>
          <w:sz w:val="21"/>
          <w:szCs w:val="21"/>
          <w:highlight w:val="white"/>
        </w:rPr>
        <w:t>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ultimate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lower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number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cumulative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infections</w:t>
      </w:r>
      <w:proofErr w:type="spellEnd"/>
      <w:del w:id="29" w:author="Townsend, Jeffrey" w:date="2020-01-24T10:13:00Z">
        <w:r w:rsidDel="00DA3624">
          <w:rPr>
            <w:rFonts w:ascii="Arial" w:eastAsia="Arial" w:hAnsi="Arial" w:cs="Arial"/>
            <w:sz w:val="21"/>
            <w:szCs w:val="21"/>
            <w:highlight w:val="white"/>
          </w:rPr>
          <w:delText>,</w:delText>
        </w:r>
        <w:r w:rsidDel="00DA3624">
          <w:rPr>
            <w:rFonts w:ascii="Arial" w:eastAsia="Arial" w:hAnsi="Arial" w:cs="Arial"/>
            <w:sz w:val="21"/>
            <w:szCs w:val="21"/>
          </w:rPr>
          <w:delText xml:space="preserve"> lower</w:delText>
        </w:r>
      </w:del>
      <w:ins w:id="30" w:author="Townsend, Jeffrey" w:date="2020-01-24T10:13:00Z">
        <w:r w:rsidR="00DA3624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DA3624">
          <w:rPr>
            <w:rFonts w:ascii="Arial" w:eastAsia="Arial" w:hAnsi="Arial" w:cs="Arial"/>
            <w:sz w:val="21"/>
            <w:szCs w:val="21"/>
          </w:rPr>
          <w:t>decreasing</w:t>
        </w:r>
      </w:ins>
      <w:proofErr w:type="spellEnd"/>
      <w:del w:id="31" w:author="Townsend, Jeffrey" w:date="2020-01-24T10:13:00Z">
        <w:r w:rsidDel="00DA3624">
          <w:rPr>
            <w:rFonts w:ascii="Arial" w:eastAsia="Arial" w:hAnsi="Arial" w:cs="Arial"/>
            <w:sz w:val="21"/>
            <w:szCs w:val="21"/>
          </w:rPr>
          <w:delText>ing</w:delText>
        </w:r>
      </w:del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overall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burden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will </w:t>
      </w:r>
      <w:proofErr w:type="spellStart"/>
      <w:r>
        <w:rPr>
          <w:rFonts w:ascii="Arial" w:eastAsia="Arial" w:hAnsi="Arial" w:cs="Arial"/>
          <w:sz w:val="21"/>
          <w:szCs w:val="21"/>
        </w:rPr>
        <w:t>be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encountered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future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  <w:del w:id="32" w:author="Merchant, Sanjay" w:date="2020-01-21T11:10:00Z">
        <w:r w:rsidDel="00916915">
          <w:rPr>
            <w:rFonts w:ascii="Arial" w:eastAsia="Arial" w:hAnsi="Arial" w:cs="Arial"/>
            <w:sz w:val="21"/>
            <w:szCs w:val="21"/>
          </w:rPr>
          <w:delText>results in a low</w:delText>
        </w:r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>er ultimate frequency of resistance and a lower number of cumulative cases of resistant infections</w:delText>
        </w:r>
      </w:del>
      <w:del w:id="33" w:author="Townsend, Jeffrey" w:date="2020-01-24T10:13:00Z">
        <w:r w:rsidDel="00DA3624">
          <w:rPr>
            <w:rFonts w:ascii="Arial" w:eastAsia="Arial" w:hAnsi="Arial" w:cs="Arial"/>
            <w:sz w:val="21"/>
            <w:szCs w:val="21"/>
            <w:highlight w:val="white"/>
          </w:rPr>
          <w:delText xml:space="preserve">. </w:delText>
        </w:r>
      </w:del>
      <w:commentRangeStart w:id="34"/>
      <w:del w:id="35" w:author="Merchant, Sanjay" w:date="2020-01-21T11:13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AMSPs have numerous consequences in addition to the restriction of carbapenem use, and we have not accounted for the impact of other consequences of AMSP. Nevertheless, early </w:delText>
        </w:r>
        <w:r w:rsidDel="00916915">
          <w:rPr>
            <w:rFonts w:ascii="Arial" w:eastAsia="Arial" w:hAnsi="Arial" w:cs="Arial"/>
            <w:sz w:val="21"/>
            <w:szCs w:val="21"/>
          </w:rPr>
          <w:delText>implementation of restriction should be expected to provide a significant benefit in lowering the burden of CR cases that will be encountered in the future.</w:delText>
        </w:r>
        <w:commentRangeEnd w:id="34"/>
        <w:r w:rsidDel="00916915">
          <w:rPr>
            <w:rStyle w:val="CommentReference"/>
          </w:rPr>
          <w:commentReference w:id="34"/>
        </w:r>
      </w:del>
    </w:p>
    <w:p w14:paraId="00000009" w14:textId="77777777" w:rsidR="00D014B3" w:rsidRDefault="00D014B3">
      <w:pPr>
        <w:rPr>
          <w:rFonts w:ascii="Arial" w:eastAsia="Arial" w:hAnsi="Arial" w:cs="Arial"/>
          <w:b/>
          <w:sz w:val="21"/>
          <w:szCs w:val="21"/>
        </w:rPr>
      </w:pPr>
      <w:bookmarkStart w:id="36" w:name="_gjdgxs" w:colFirst="0" w:colLast="0"/>
      <w:bookmarkEnd w:id="36"/>
    </w:p>
    <w:p w14:paraId="0000000A" w14:textId="77777777" w:rsidR="00D014B3" w:rsidRDefault="00D014B3">
      <w:pPr>
        <w:rPr>
          <w:rFonts w:ascii="Arial" w:eastAsia="Arial" w:hAnsi="Arial" w:cs="Arial"/>
          <w:color w:val="333333"/>
          <w:sz w:val="21"/>
          <w:szCs w:val="21"/>
        </w:rPr>
      </w:pPr>
    </w:p>
    <w:p w14:paraId="0000000B" w14:textId="77777777" w:rsidR="00D014B3" w:rsidRDefault="00916915">
      <w:pPr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Keywords: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mathematical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model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stewardship</w:t>
      </w:r>
      <w:proofErr w:type="spellEnd"/>
    </w:p>
    <w:p w14:paraId="0000000C" w14:textId="77777777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Presentation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Type – Poster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Presentation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Preferred</w:t>
      </w:r>
      <w:proofErr w:type="spellEnd"/>
    </w:p>
    <w:sectPr w:rsidR="00D014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rchant, Sanjay" w:date="2020-01-21T11:08:00Z" w:initials="MS">
    <w:p w14:paraId="24E2DC40" w14:textId="5B014A20" w:rsidR="00916915" w:rsidRDefault="00916915">
      <w:pPr>
        <w:pStyle w:val="CommentText"/>
      </w:pPr>
      <w:r>
        <w:rPr>
          <w:rStyle w:val="CommentReference"/>
        </w:rPr>
        <w:annotationRef/>
      </w:r>
      <w:proofErr w:type="spellStart"/>
      <w:r>
        <w:t>How</w:t>
      </w:r>
      <w:proofErr w:type="spellEnd"/>
      <w:r>
        <w:t xml:space="preserve"> was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>?</w:t>
      </w:r>
    </w:p>
  </w:comment>
  <w:comment w:id="13" w:author="Chen, Yiziying" w:date="2020-01-24T10:31:00Z" w:initials="CY">
    <w:p w14:paraId="42B34E2B" w14:textId="73CA9086" w:rsidR="00030CD3" w:rsidRDefault="00030CD3">
      <w:pPr>
        <w:pStyle w:val="CommentText"/>
      </w:pPr>
      <w:r>
        <w:rPr>
          <w:rStyle w:val="CommentReference"/>
        </w:rPr>
        <w:annotationRef/>
      </w:r>
    </w:p>
  </w:comment>
  <w:comment w:id="14" w:author="Jeffrey Townsend" w:date="2019-08-30T21:16:00Z" w:initials="">
    <w:p w14:paraId="0000000D" w14:textId="77777777" w:rsidR="00D014B3" w:rsidRDefault="00916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Van </w:t>
      </w:r>
      <w:proofErr w:type="spellStart"/>
      <w:r>
        <w:rPr>
          <w:rFonts w:ascii="Arial" w:eastAsia="Arial" w:hAnsi="Arial" w:cs="Arial"/>
          <w:color w:val="000000"/>
        </w:rPr>
        <w:t>Hollebeke</w:t>
      </w:r>
      <w:proofErr w:type="spellEnd"/>
      <w:r>
        <w:rPr>
          <w:rFonts w:ascii="Arial" w:eastAsia="Arial" w:hAnsi="Arial" w:cs="Arial"/>
          <w:color w:val="000000"/>
        </w:rPr>
        <w:t xml:space="preserve">, M., C. Chapuis, S. Bernard, L. </w:t>
      </w:r>
      <w:proofErr w:type="spellStart"/>
      <w:r>
        <w:rPr>
          <w:rFonts w:ascii="Arial" w:eastAsia="Arial" w:hAnsi="Arial" w:cs="Arial"/>
          <w:color w:val="000000"/>
        </w:rPr>
        <w:t>Foroni</w:t>
      </w:r>
      <w:proofErr w:type="spellEnd"/>
      <w:r>
        <w:rPr>
          <w:rFonts w:ascii="Arial" w:eastAsia="Arial" w:hAnsi="Arial" w:cs="Arial"/>
          <w:color w:val="000000"/>
        </w:rPr>
        <w:t xml:space="preserve">, J. P. Stahl, P. </w:t>
      </w:r>
      <w:proofErr w:type="spellStart"/>
      <w:r>
        <w:rPr>
          <w:rFonts w:ascii="Arial" w:eastAsia="Arial" w:hAnsi="Arial" w:cs="Arial"/>
          <w:color w:val="000000"/>
        </w:rPr>
        <w:t>Bedouch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P. Pavese. 2016. “Compliance </w:t>
      </w:r>
      <w:proofErr w:type="spellStart"/>
      <w:r>
        <w:rPr>
          <w:rFonts w:ascii="Arial" w:eastAsia="Arial" w:hAnsi="Arial" w:cs="Arial"/>
          <w:color w:val="000000"/>
        </w:rPr>
        <w:t>with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Carbapenem</w:t>
      </w:r>
      <w:proofErr w:type="spellEnd"/>
      <w:r>
        <w:rPr>
          <w:rFonts w:ascii="Arial" w:eastAsia="Arial" w:hAnsi="Arial" w:cs="Arial"/>
          <w:color w:val="000000"/>
        </w:rPr>
        <w:t xml:space="preserve"> Guidelines in a University Hospital.” </w:t>
      </w:r>
      <w:proofErr w:type="spellStart"/>
      <w:r>
        <w:rPr>
          <w:rFonts w:ascii="Arial" w:eastAsia="Arial" w:hAnsi="Arial" w:cs="Arial"/>
          <w:color w:val="000000"/>
        </w:rPr>
        <w:t>Medecine</w:t>
      </w:r>
      <w:proofErr w:type="spellEnd"/>
      <w:r>
        <w:rPr>
          <w:rFonts w:ascii="Arial" w:eastAsia="Arial" w:hAnsi="Arial" w:cs="Arial"/>
          <w:color w:val="000000"/>
        </w:rPr>
        <w:t xml:space="preserve"> et </w:t>
      </w:r>
      <w:proofErr w:type="spellStart"/>
      <w:r>
        <w:rPr>
          <w:rFonts w:ascii="Arial" w:eastAsia="Arial" w:hAnsi="Arial" w:cs="Arial"/>
          <w:color w:val="000000"/>
        </w:rPr>
        <w:t>Maladies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Infectieuses</w:t>
      </w:r>
      <w:proofErr w:type="spellEnd"/>
      <w:r>
        <w:rPr>
          <w:rFonts w:ascii="Arial" w:eastAsia="Arial" w:hAnsi="Arial" w:cs="Arial"/>
          <w:color w:val="000000"/>
        </w:rPr>
        <w:t xml:space="preserve"> 46 (2): 72–78.</w:t>
      </w:r>
    </w:p>
  </w:comment>
  <w:comment w:id="34" w:author="Merchant, Sanjay" w:date="2020-01-21T11:13:00Z" w:initials="MS">
    <w:p w14:paraId="3720F2EE" w14:textId="5676ED0F" w:rsidR="00916915" w:rsidRDefault="00916915">
      <w:pPr>
        <w:pStyle w:val="CommentText"/>
      </w:pPr>
      <w:r>
        <w:rPr>
          <w:rStyle w:val="CommentReference"/>
        </w:rPr>
        <w:annotationRef/>
      </w:r>
      <w:proofErr w:type="spellStart"/>
      <w:r>
        <w:t>Notably</w:t>
      </w:r>
      <w:proofErr w:type="spellEnd"/>
      <w:r>
        <w:t xml:space="preserve">, AMSP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„</w:t>
      </w:r>
      <w:proofErr w:type="spellStart"/>
      <w:r>
        <w:t>consequence</w:t>
      </w:r>
      <w:proofErr w:type="spellEnd"/>
      <w:r>
        <w:t xml:space="preserve">“ </w:t>
      </w:r>
      <w:proofErr w:type="spellStart"/>
      <w:r>
        <w:t>of</w:t>
      </w:r>
      <w:proofErr w:type="spellEnd"/>
      <w:r>
        <w:t xml:space="preserve"> AMSP but </w:t>
      </w:r>
      <w:proofErr w:type="spellStart"/>
      <w:r>
        <w:t>rather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AMSP. The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(</w:t>
      </w:r>
      <w:proofErr w:type="spellStart"/>
      <w:r>
        <w:t>carbapenem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)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AMSP,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encompass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/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evaluated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DC40" w15:done="0"/>
  <w15:commentEx w15:paraId="42B34E2B" w15:done="0"/>
  <w15:commentEx w15:paraId="0000000D" w15:done="0"/>
  <w15:commentEx w15:paraId="3720F2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DC40" w16cid:durableId="21D15A3F"/>
  <w16cid:commentId w16cid:paraId="42B34E2B" w16cid:durableId="21D54618"/>
  <w16cid:commentId w16cid:paraId="0000000D" w16cid:durableId="21D13B44"/>
  <w16cid:commentId w16cid:paraId="3720F2EE" w16cid:durableId="21D15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6C33" w14:textId="77777777" w:rsidR="00352D12" w:rsidRDefault="00352D12" w:rsidP="00AE269F">
      <w:pPr>
        <w:spacing w:after="0" w:line="240" w:lineRule="auto"/>
      </w:pPr>
      <w:r>
        <w:separator/>
      </w:r>
    </w:p>
  </w:endnote>
  <w:endnote w:type="continuationSeparator" w:id="0">
    <w:p w14:paraId="72E0DF6F" w14:textId="77777777" w:rsidR="00352D12" w:rsidRDefault="00352D12" w:rsidP="00AE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FAF4" w14:textId="77777777" w:rsidR="00916915" w:rsidRDefault="00916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4331" w14:textId="73020482" w:rsidR="00AE269F" w:rsidRDefault="00916915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73DC2C" wp14:editId="282211FF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3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1698F" w14:textId="77777777" w:rsidR="00916915" w:rsidRDefault="0091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2AAF" w14:textId="77777777" w:rsidR="00352D12" w:rsidRDefault="00352D12" w:rsidP="00AE269F">
      <w:pPr>
        <w:spacing w:after="0" w:line="240" w:lineRule="auto"/>
      </w:pPr>
      <w:r>
        <w:separator/>
      </w:r>
    </w:p>
  </w:footnote>
  <w:footnote w:type="continuationSeparator" w:id="0">
    <w:p w14:paraId="39DB730A" w14:textId="77777777" w:rsidR="00352D12" w:rsidRDefault="00352D12" w:rsidP="00AE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D59F" w14:textId="77777777" w:rsidR="00916915" w:rsidRDefault="00916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E1B3" w14:textId="77777777" w:rsidR="00916915" w:rsidRDefault="00916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992E" w14:textId="77777777" w:rsidR="00916915" w:rsidRDefault="0091691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rchant, Sanjay">
    <w15:presenceInfo w15:providerId="AD" w15:userId="S::merchasa@merck.com::e4a38740-1f7f-496a-810f-a015e2e5f54e"/>
  </w15:person>
  <w15:person w15:author="Townsend, Jeffrey">
    <w15:presenceInfo w15:providerId="AD" w15:userId="S::jeffrey.townsend@yale.edu::f8639457-7f20-4e94-89ee-2ffa3d72227c"/>
  </w15:person>
  <w15:person w15:author="Chen, Yiziying">
    <w15:presenceInfo w15:providerId="AD" w15:userId="S::ychen313@illinois.edu::f0979189-6365-49f4-a3c2-577172a77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B3"/>
    <w:rsid w:val="00030CD3"/>
    <w:rsid w:val="00352D12"/>
    <w:rsid w:val="004E12D0"/>
    <w:rsid w:val="005514F1"/>
    <w:rsid w:val="006E4319"/>
    <w:rsid w:val="008F5AF5"/>
    <w:rsid w:val="00916915"/>
    <w:rsid w:val="00AE269F"/>
    <w:rsid w:val="00B4136D"/>
    <w:rsid w:val="00CC2271"/>
    <w:rsid w:val="00D014B3"/>
    <w:rsid w:val="00D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065B"/>
  <w15:docId w15:val="{7B01B765-1FA6-488A-ADFD-2C854779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9F"/>
  </w:style>
  <w:style w:type="paragraph" w:styleId="Footer">
    <w:name w:val="footer"/>
    <w:basedOn w:val="Normal"/>
    <w:link w:val="FooterChar"/>
    <w:uiPriority w:val="99"/>
    <w:unhideWhenUsed/>
    <w:rsid w:val="00AE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9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7336504007E47839CA77646437CAD" ma:contentTypeVersion="13" ma:contentTypeDescription="Create a new document." ma:contentTypeScope="" ma:versionID="38d8606553193fb5c23ff571cf4e96b1">
  <xsd:schema xmlns:xsd="http://www.w3.org/2001/XMLSchema" xmlns:xs="http://www.w3.org/2001/XMLSchema" xmlns:p="http://schemas.microsoft.com/office/2006/metadata/properties" xmlns:ns3="145c5f86-be05-4119-b7b3-fbc881df8349" xmlns:ns4="f2d5b5f6-52a3-46e5-9182-13bc02672c65" targetNamespace="http://schemas.microsoft.com/office/2006/metadata/properties" ma:root="true" ma:fieldsID="0d8324b48eda5c1148ed7d67789dc49f" ns3:_="" ns4:_="">
    <xsd:import namespace="145c5f86-be05-4119-b7b3-fbc881df8349"/>
    <xsd:import namespace="f2d5b5f6-52a3-46e5-9182-13bc02672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c5f86-be05-4119-b7b3-fbc881df8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5b5f6-52a3-46e5-9182-13bc02672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403CB-3A51-43CB-9D09-5F8A794F0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862FF5-8701-432D-9AD3-4116C77E0D0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14DD5DCD-26BA-4D9D-A93B-A04801645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c5f86-be05-4119-b7b3-fbc881df8349"/>
    <ds:schemaRef ds:uri="f2d5b5f6-52a3-46e5-9182-13bc02672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D92C80-A47D-4692-B360-D71D8A1F04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8C6DB1-473E-F84A-B5C6-A88074CC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Yiziying</cp:lastModifiedBy>
  <cp:revision>6</cp:revision>
  <cp:lastPrinted>2020-01-21T13:56:00Z</cp:lastPrinted>
  <dcterms:created xsi:type="dcterms:W3CDTF">2020-01-24T15:27:00Z</dcterms:created>
  <dcterms:modified xsi:type="dcterms:W3CDTF">2020-01-24T16:42:00Z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f0305d75-f79d-4326-8775-74143aae2a33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4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5" name="bjDocumentSecurityLabel">
    <vt:lpwstr>Proprietary</vt:lpwstr>
  </property>
  <property fmtid="{D5CDD505-2E9C-101B-9397-08002B2CF9AE}" pid="6" name="MerckMetadataExchange">
    <vt:lpwstr>!$MRK@Proprietary-Footer-Left</vt:lpwstr>
  </property>
  <property fmtid="{D5CDD505-2E9C-101B-9397-08002B2CF9AE}" pid="7" name="bjSaver">
    <vt:lpwstr>oOuzMtNqpEZA3VHGxe34foL6q8XoKM+0</vt:lpwstr>
  </property>
  <property fmtid="{D5CDD505-2E9C-101B-9397-08002B2CF9AE}" pid="8" name="ContentTypeId">
    <vt:lpwstr>0x010100B4F7336504007E47839CA77646437CAD</vt:lpwstr>
  </property>
  <property fmtid="{D5CDD505-2E9C-101B-9397-08002B2CF9AE}" pid="9" name="_AdHocReviewCycleID">
    <vt:i4>-446072587</vt:i4>
  </property>
  <property fmtid="{D5CDD505-2E9C-101B-9397-08002B2CF9AE}" pid="10" name="_NewReviewCycle">
    <vt:lpwstr/>
  </property>
  <property fmtid="{D5CDD505-2E9C-101B-9397-08002B2CF9AE}" pid="11" name="_EmailSubject">
    <vt:lpwstr>URGENT REMINDER</vt:lpwstr>
  </property>
  <property fmtid="{D5CDD505-2E9C-101B-9397-08002B2CF9AE}" pid="12" name="_AuthorEmail">
    <vt:lpwstr>sanjay.merchant@merck.com</vt:lpwstr>
  </property>
  <property fmtid="{D5CDD505-2E9C-101B-9397-08002B2CF9AE}" pid="13" name="_AuthorEmailDisplayName">
    <vt:lpwstr>Merchant, Sanjay</vt:lpwstr>
  </property>
</Properties>
</file>